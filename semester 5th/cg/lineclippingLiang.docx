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05" w:rsidRPr="000C5505" w:rsidRDefault="000C5505" w:rsidP="000C5505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0C5505">
        <w:rPr>
          <w:rFonts w:ascii="Arial" w:eastAsia="Times New Roman" w:hAnsi="Arial" w:cs="Arial"/>
          <w:b/>
          <w:bCs/>
          <w:color w:val="333333"/>
          <w:sz w:val="36"/>
          <w:szCs w:val="36"/>
        </w:rPr>
        <w:t>Liang-</w:t>
      </w:r>
      <w:proofErr w:type="spellStart"/>
      <w:r w:rsidRPr="000C5505">
        <w:rPr>
          <w:rFonts w:ascii="Arial" w:eastAsia="Times New Roman" w:hAnsi="Arial" w:cs="Arial"/>
          <w:b/>
          <w:bCs/>
          <w:color w:val="333333"/>
          <w:sz w:val="36"/>
          <w:szCs w:val="36"/>
        </w:rPr>
        <w:t>Barsky</w:t>
      </w:r>
      <w:proofErr w:type="spellEnd"/>
      <w:r w:rsidRPr="000C550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Line Clipping Algorithm:</w:t>
      </w:r>
    </w:p>
    <w:p w:rsidR="000C5505" w:rsidRPr="009E73A1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</w:p>
    <w:p w:rsidR="000C5505" w:rsidRPr="000C5505" w:rsidRDefault="000C5505" w:rsidP="0087407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0C5505">
        <w:rPr>
          <w:rFonts w:ascii="Arial" w:eastAsia="Times New Roman" w:hAnsi="Arial" w:cs="Arial"/>
          <w:color w:val="666666"/>
          <w:sz w:val="36"/>
          <w:szCs w:val="36"/>
        </w:rPr>
        <w:t>The algorithm was introduced by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“You-Dong Liang”</w:t>
      </w:r>
      <w:r w:rsidRPr="000C5505">
        <w:rPr>
          <w:rFonts w:ascii="Arial" w:eastAsia="Times New Roman" w:hAnsi="Arial" w:cs="Arial"/>
          <w:color w:val="666666"/>
          <w:sz w:val="36"/>
          <w:szCs w:val="36"/>
        </w:rPr>
        <w:t> and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“Brian A. </w:t>
      </w:r>
      <w:proofErr w:type="spell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Barsky</w:t>
      </w:r>
      <w:proofErr w:type="spellEnd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.”</w:t>
      </w:r>
      <w:r w:rsidRPr="000C5505">
        <w:rPr>
          <w:rFonts w:ascii="Arial" w:eastAsia="Times New Roman" w:hAnsi="Arial" w:cs="Arial"/>
          <w:color w:val="666666"/>
          <w:sz w:val="36"/>
          <w:szCs w:val="36"/>
        </w:rPr>
        <w:t> It is used for line clipping. It is a more powerful algorithm than the Cohen-Sutherland algorithm.</w:t>
      </w:r>
    </w:p>
    <w:p w:rsidR="000C5505" w:rsidRPr="009E73A1" w:rsidRDefault="000C5505" w:rsidP="000C5505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:rsidR="000C5505" w:rsidRDefault="000C5505" w:rsidP="000C5505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0C5505">
        <w:rPr>
          <w:rFonts w:ascii="Arial" w:eastAsia="Times New Roman" w:hAnsi="Arial" w:cs="Arial"/>
          <w:b/>
          <w:bCs/>
          <w:color w:val="333333"/>
          <w:sz w:val="36"/>
          <w:szCs w:val="36"/>
        </w:rPr>
        <w:t>We use the following concepts in this algorithm-</w:t>
      </w:r>
    </w:p>
    <w:p w:rsidR="009E73A1" w:rsidRPr="000C5505" w:rsidRDefault="009E73A1" w:rsidP="000C5505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:rsidR="000C5505" w:rsidRPr="000C5505" w:rsidRDefault="000C5505" w:rsidP="000C5505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0C5505">
        <w:rPr>
          <w:rFonts w:ascii="Arial" w:eastAsia="Times New Roman" w:hAnsi="Arial" w:cs="Arial"/>
          <w:color w:val="666666"/>
          <w:sz w:val="36"/>
          <w:szCs w:val="36"/>
        </w:rPr>
        <w:t>We can use the parametric equation of line and inequalities.</w:t>
      </w:r>
    </w:p>
    <w:p w:rsidR="000C5505" w:rsidRPr="000C5505" w:rsidRDefault="000C5505" w:rsidP="000C5505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0C5505">
        <w:rPr>
          <w:rFonts w:ascii="Arial" w:eastAsia="Times New Roman" w:hAnsi="Arial" w:cs="Arial"/>
          <w:color w:val="666666"/>
          <w:sz w:val="36"/>
          <w:szCs w:val="36"/>
        </w:rPr>
        <w:t>These are used to describe the range of windows to find out the intersection points between the line and the clipping window.</w:t>
      </w:r>
    </w:p>
    <w:p w:rsidR="000C5505" w:rsidRPr="000C5505" w:rsidRDefault="000C5505" w:rsidP="000C5505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0C5505">
        <w:rPr>
          <w:rFonts w:ascii="Arial" w:eastAsia="Times New Roman" w:hAnsi="Arial" w:cs="Arial"/>
          <w:color w:val="666666"/>
          <w:sz w:val="36"/>
          <w:szCs w:val="36"/>
        </w:rPr>
        <w:t>The parametric line is also known as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“Cyrus-Beck.”</w:t>
      </w:r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0C5505">
        <w:rPr>
          <w:rFonts w:ascii="Arial" w:eastAsia="Times New Roman" w:hAnsi="Arial" w:cs="Arial"/>
          <w:color w:val="666666"/>
          <w:sz w:val="36"/>
          <w:szCs w:val="36"/>
        </w:rPr>
        <w:t>In this algorithm, we have to find the intersection point based on a time interval.  </w:t>
      </w:r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Time interval</w:t>
      </w:r>
      <w:r w:rsidRPr="000C5505">
        <w:rPr>
          <w:rFonts w:ascii="Arial" w:eastAsia="Times New Roman" w:hAnsi="Arial" w:cs="Arial"/>
          <w:color w:val="666666"/>
          <w:sz w:val="36"/>
          <w:szCs w:val="36"/>
        </w:rPr>
        <w:t> (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t</w:t>
      </w:r>
      <w:r w:rsidRPr="000C5505">
        <w:rPr>
          <w:rFonts w:ascii="Arial" w:eastAsia="Times New Roman" w:hAnsi="Arial" w:cs="Arial"/>
          <w:color w:val="666666"/>
          <w:sz w:val="36"/>
          <w:szCs w:val="36"/>
        </w:rPr>
        <w:t xml:space="preserve">) can be defined as travelling time between initial </w:t>
      </w:r>
      <w:proofErr w:type="gramStart"/>
      <w:r w:rsidRPr="000C5505">
        <w:rPr>
          <w:rFonts w:ascii="Arial" w:eastAsia="Times New Roman" w:hAnsi="Arial" w:cs="Arial"/>
          <w:color w:val="666666"/>
          <w:sz w:val="36"/>
          <w:szCs w:val="36"/>
        </w:rPr>
        <w:t>position</w:t>
      </w:r>
      <w:proofErr w:type="gramEnd"/>
      <w:r w:rsidRPr="000C5505">
        <w:rPr>
          <w:rFonts w:ascii="Arial" w:eastAsia="Times New Roman" w:hAnsi="Arial" w:cs="Arial"/>
          <w:color w:val="666666"/>
          <w:sz w:val="36"/>
          <w:szCs w:val="36"/>
        </w:rPr>
        <w:t xml:space="preserve"> (0) to final position (1). Then we have,</w:t>
      </w:r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0 &lt; t &lt; 1 </w:t>
      </w:r>
      <w:r w:rsidRPr="000C5505">
        <w:rPr>
          <w:rFonts w:ascii="Arial" w:eastAsia="Times New Roman" w:hAnsi="Arial" w:cs="Arial"/>
          <w:color w:val="666666"/>
          <w:sz w:val="36"/>
          <w:szCs w:val="36"/>
        </w:rPr>
        <w:t>(Here, t lies between 0 and 1)</w:t>
      </w:r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0C5505">
        <w:rPr>
          <w:rFonts w:ascii="Arial" w:eastAsia="Times New Roman" w:hAnsi="Arial" w:cs="Arial"/>
          <w:color w:val="666666"/>
          <w:sz w:val="36"/>
          <w:szCs w:val="36"/>
        </w:rPr>
        <w:t>We have the formula to find x and y points of the line-</w:t>
      </w:r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x= x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1 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+ t. ▲x</w:t>
      </w:r>
      <w:r w:rsidRPr="000C5505">
        <w:rPr>
          <w:rFonts w:ascii="Arial" w:eastAsia="Times New Roman" w:hAnsi="Arial" w:cs="Arial"/>
          <w:color w:val="666666"/>
          <w:sz w:val="36"/>
          <w:szCs w:val="36"/>
        </w:rPr>
        <w:t> (For point x)</w:t>
      </w:r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y= y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1 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+ t. ▲y</w:t>
      </w:r>
      <w:r w:rsidRPr="000C5505">
        <w:rPr>
          <w:rFonts w:ascii="Arial" w:eastAsia="Times New Roman" w:hAnsi="Arial" w:cs="Arial"/>
          <w:color w:val="666666"/>
          <w:sz w:val="36"/>
          <w:szCs w:val="36"/>
        </w:rPr>
        <w:t> (For point y)</w:t>
      </w:r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0C5505">
        <w:rPr>
          <w:rFonts w:ascii="Arial" w:eastAsia="Times New Roman" w:hAnsi="Arial" w:cs="Arial"/>
          <w:color w:val="666666"/>
          <w:sz w:val="36"/>
          <w:szCs w:val="36"/>
        </w:rPr>
        <w:t xml:space="preserve">To check that the point lies between the </w:t>
      </w:r>
      <w:proofErr w:type="gramStart"/>
      <w:r w:rsidRPr="000C5505">
        <w:rPr>
          <w:rFonts w:ascii="Arial" w:eastAsia="Times New Roman" w:hAnsi="Arial" w:cs="Arial"/>
          <w:color w:val="666666"/>
          <w:sz w:val="36"/>
          <w:szCs w:val="36"/>
        </w:rPr>
        <w:t>window</w:t>
      </w:r>
      <w:proofErr w:type="gramEnd"/>
      <w:r w:rsidRPr="000C5505">
        <w:rPr>
          <w:rFonts w:ascii="Arial" w:eastAsia="Times New Roman" w:hAnsi="Arial" w:cs="Arial"/>
          <w:color w:val="666666"/>
          <w:sz w:val="36"/>
          <w:szCs w:val="36"/>
        </w:rPr>
        <w:t xml:space="preserve"> or outside the equation is-</w:t>
      </w:r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proofErr w:type="spell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Xw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min</w:t>
      </w:r>
      <w:proofErr w:type="spellEnd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&lt;= x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1 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+ t. ▲x &lt;= </w:t>
      </w:r>
      <w:proofErr w:type="spell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Xw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max</w:t>
      </w:r>
      <w:proofErr w:type="spellEnd"/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proofErr w:type="spell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Yw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min</w:t>
      </w:r>
      <w:proofErr w:type="spellEnd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&lt;= y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1 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+ t. ▲y &lt;= </w:t>
      </w:r>
      <w:proofErr w:type="spell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Yw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max</w:t>
      </w:r>
      <w:proofErr w:type="spellEnd"/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0C5505">
        <w:rPr>
          <w:rFonts w:ascii="Arial" w:eastAsia="Times New Roman" w:hAnsi="Arial" w:cs="Arial"/>
          <w:color w:val="666666"/>
          <w:sz w:val="36"/>
          <w:szCs w:val="36"/>
        </w:rPr>
        <w:t>These two conditions can be written as-</w:t>
      </w:r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proofErr w:type="gram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x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1</w:t>
      </w:r>
      <w:proofErr w:type="gramEnd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+ t. ▲x &gt;= </w:t>
      </w:r>
      <w:proofErr w:type="spell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Xw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min</w:t>
      </w:r>
      <w:proofErr w:type="spellEnd"/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proofErr w:type="gram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x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1</w:t>
      </w:r>
      <w:proofErr w:type="gramEnd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+ t. ▲x &lt;= </w:t>
      </w:r>
      <w:proofErr w:type="spell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Xw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max</w:t>
      </w:r>
      <w:proofErr w:type="spellEnd"/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lastRenderedPageBreak/>
        <w:t>y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1 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+ t. ▲y &gt;= </w:t>
      </w:r>
      <w:proofErr w:type="spell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Yw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min</w:t>
      </w:r>
      <w:proofErr w:type="spellEnd"/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y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1 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+ t. ▲y &lt;= </w:t>
      </w:r>
      <w:proofErr w:type="spell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Yw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max</w:t>
      </w:r>
      <w:proofErr w:type="spellEnd"/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0C5505">
        <w:rPr>
          <w:rFonts w:ascii="Arial" w:eastAsia="Times New Roman" w:hAnsi="Arial" w:cs="Arial"/>
          <w:color w:val="666666"/>
          <w:sz w:val="36"/>
          <w:szCs w:val="36"/>
        </w:rPr>
        <w:t>We can take a common expression for above four conditions. It will be-</w:t>
      </w:r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t.p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k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&lt;= </w:t>
      </w:r>
      <w:proofErr w:type="spell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q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k</w:t>
      </w:r>
      <w:proofErr w:type="spellEnd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 </w:t>
      </w:r>
      <w:r w:rsidRPr="000C5505">
        <w:rPr>
          <w:rFonts w:ascii="Arial" w:eastAsia="Times New Roman" w:hAnsi="Arial" w:cs="Arial"/>
          <w:color w:val="666666"/>
          <w:sz w:val="36"/>
          <w:szCs w:val="36"/>
        </w:rPr>
        <w:t>(Here the value of k is multiple)</w:t>
      </w:r>
    </w:p>
    <w:p w:rsid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</w:pP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t = </w:t>
      </w:r>
      <w:proofErr w:type="spell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q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k</w:t>
      </w:r>
      <w:proofErr w:type="spellEnd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/ </w:t>
      </w:r>
      <w:proofErr w:type="spell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p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k</w:t>
      </w:r>
      <w:proofErr w:type="spellEnd"/>
    </w:p>
    <w:p w:rsidR="0087407F" w:rsidRPr="000C5505" w:rsidRDefault="0087407F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</w:p>
    <w:p w:rsidR="009E73A1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</w:rPr>
      </w:pP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p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1 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= </w:t>
      </w:r>
      <w:r w:rsidRPr="000C5505">
        <w:rPr>
          <w:rFonts w:ascii="Arial" w:eastAsia="Times New Roman" w:hAnsi="Arial" w:cs="Arial"/>
          <w:color w:val="666666"/>
          <w:sz w:val="36"/>
          <w:szCs w:val="36"/>
        </w:rPr>
        <w:t>–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▲x       </w:t>
      </w:r>
    </w:p>
    <w:p w:rsidR="009E73A1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q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1 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= x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1 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– </w:t>
      </w:r>
      <w:proofErr w:type="spell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xw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min</w:t>
      </w:r>
      <w:proofErr w:type="spellEnd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 </w:t>
      </w:r>
      <w:r w:rsidRPr="000C5505">
        <w:rPr>
          <w:rFonts w:ascii="Arial" w:eastAsia="Times New Roman" w:hAnsi="Arial" w:cs="Arial"/>
          <w:color w:val="666666"/>
          <w:sz w:val="36"/>
          <w:szCs w:val="36"/>
        </w:rPr>
        <w:t>(For left boundary)</w:t>
      </w:r>
    </w:p>
    <w:p w:rsidR="009E73A1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</w:rPr>
      </w:pP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p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2 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= ▲x                  </w:t>
      </w:r>
    </w:p>
    <w:p w:rsidR="009E73A1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</w:rPr>
      </w:pP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q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2 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= </w:t>
      </w:r>
      <w:proofErr w:type="spellStart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xw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max</w:t>
      </w:r>
      <w:proofErr w:type="spellEnd"/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 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– x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  <w:t>1</w:t>
      </w:r>
      <w:r w:rsidRPr="009E73A1">
        <w:rPr>
          <w:rFonts w:ascii="Arial" w:eastAsia="Times New Roman" w:hAnsi="Arial" w:cs="Arial"/>
          <w:b/>
          <w:bCs/>
          <w:color w:val="666666"/>
          <w:sz w:val="36"/>
          <w:szCs w:val="36"/>
        </w:rPr>
        <w:t> </w:t>
      </w:r>
      <w:r w:rsidRPr="000C5505">
        <w:rPr>
          <w:rFonts w:ascii="Arial" w:eastAsia="Times New Roman" w:hAnsi="Arial" w:cs="Arial"/>
          <w:color w:val="666666"/>
          <w:sz w:val="36"/>
          <w:szCs w:val="36"/>
        </w:rPr>
        <w:t>(For right boundary)</w:t>
      </w:r>
    </w:p>
    <w:p w:rsidR="009E73A1" w:rsidRPr="0087407F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</w:rPr>
      </w:pPr>
      <w:ins w:id="0" w:author="Unknown">
        <w:r w:rsidRPr="0087407F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p</w:t>
        </w:r>
        <w:r w:rsidRPr="0087407F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3 </w:t>
        </w:r>
        <w:r w:rsidRPr="0087407F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=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–</w:t>
        </w:r>
        <w:r w:rsidRPr="0087407F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▲y                   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" w:author="Unknown"/>
          <w:rFonts w:ascii="Arial" w:eastAsia="Times New Roman" w:hAnsi="Arial" w:cs="Arial"/>
          <w:color w:val="666666"/>
          <w:sz w:val="36"/>
          <w:szCs w:val="36"/>
        </w:rPr>
      </w:pPr>
      <w:ins w:id="2" w:author="Unknown">
        <w:r w:rsidRPr="0087407F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q</w:t>
        </w:r>
        <w:r w:rsidRPr="0087407F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3 </w:t>
        </w:r>
        <w:r w:rsidRPr="0087407F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= y</w:t>
        </w:r>
        <w:r w:rsidRPr="0087407F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1 </w:t>
        </w:r>
        <w:r w:rsidRPr="0087407F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 xml:space="preserve">– </w:t>
        </w:r>
        <w:proofErr w:type="spellStart"/>
        <w:r w:rsidRPr="0087407F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yw</w:t>
        </w:r>
        <w:r w:rsidRPr="0087407F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min</w:t>
        </w:r>
        <w:proofErr w:type="spellEnd"/>
        <w:r w:rsidRPr="0087407F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(For bottom boundary)</w:t>
        </w:r>
      </w:ins>
    </w:p>
    <w:p w:rsidR="009E73A1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</w:rPr>
      </w:pPr>
      <w:ins w:id="3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p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4 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= ▲y                  </w:t>
        </w:r>
      </w:ins>
    </w:p>
    <w:p w:rsidR="000C5505" w:rsidRDefault="000C5505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</w:pPr>
      <w:ins w:id="4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q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4 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 xml:space="preserve">= </w:t>
        </w:r>
        <w:proofErr w:type="spellStart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yw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max</w:t>
        </w:r>
        <w:proofErr w:type="spellEnd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 xml:space="preserve">– </w:t>
        </w:r>
        <w:proofErr w:type="gramStart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y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1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(</w:t>
        </w:r>
        <w:proofErr w:type="gramEnd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For top Boundary)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 </w:t>
        </w:r>
      </w:ins>
    </w:p>
    <w:p w:rsidR="009E73A1" w:rsidRDefault="009E73A1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</w:pPr>
    </w:p>
    <w:p w:rsidR="009E73A1" w:rsidRDefault="009E73A1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</w:pPr>
    </w:p>
    <w:p w:rsidR="009E73A1" w:rsidRDefault="009E73A1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</w:pPr>
    </w:p>
    <w:p w:rsidR="009E73A1" w:rsidRDefault="009E73A1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</w:pPr>
    </w:p>
    <w:p w:rsidR="009E73A1" w:rsidRDefault="009E73A1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</w:pPr>
    </w:p>
    <w:p w:rsidR="009E73A1" w:rsidRDefault="009E73A1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  <w:vertAlign w:val="subscript"/>
        </w:rPr>
      </w:pPr>
    </w:p>
    <w:p w:rsidR="009E73A1" w:rsidRPr="000C5505" w:rsidRDefault="009E73A1" w:rsidP="000C5505">
      <w:pPr>
        <w:shd w:val="clear" w:color="auto" w:fill="FFFFFF"/>
        <w:spacing w:after="0" w:line="240" w:lineRule="auto"/>
        <w:textAlignment w:val="baseline"/>
        <w:rPr>
          <w:ins w:id="5" w:author="Unknown"/>
          <w:rFonts w:ascii="Arial" w:eastAsia="Times New Roman" w:hAnsi="Arial" w:cs="Arial"/>
          <w:color w:val="666666"/>
          <w:sz w:val="36"/>
          <w:szCs w:val="36"/>
        </w:rPr>
      </w:pPr>
    </w:p>
    <w:p w:rsidR="000C5505" w:rsidRDefault="000C5505" w:rsidP="000C5505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ins w:id="6" w:author="Unknown">
        <w:r w:rsidRPr="000C5505">
          <w:rPr>
            <w:rFonts w:ascii="Arial" w:eastAsia="Times New Roman" w:hAnsi="Arial" w:cs="Arial"/>
            <w:b/>
            <w:bCs/>
            <w:color w:val="333333"/>
            <w:sz w:val="36"/>
            <w:szCs w:val="36"/>
          </w:rPr>
          <w:t>Algorithm of Liang-</w:t>
        </w:r>
        <w:proofErr w:type="spellStart"/>
        <w:r w:rsidRPr="000C5505">
          <w:rPr>
            <w:rFonts w:ascii="Arial" w:eastAsia="Times New Roman" w:hAnsi="Arial" w:cs="Arial"/>
            <w:b/>
            <w:bCs/>
            <w:color w:val="333333"/>
            <w:sz w:val="36"/>
            <w:szCs w:val="36"/>
          </w:rPr>
          <w:t>Barsky</w:t>
        </w:r>
        <w:proofErr w:type="spellEnd"/>
        <w:r w:rsidRPr="000C5505">
          <w:rPr>
            <w:rFonts w:ascii="Arial" w:eastAsia="Times New Roman" w:hAnsi="Arial" w:cs="Arial"/>
            <w:b/>
            <w:bCs/>
            <w:color w:val="333333"/>
            <w:sz w:val="36"/>
            <w:szCs w:val="36"/>
          </w:rPr>
          <w:t xml:space="preserve"> Line Clipping:</w:t>
        </w:r>
      </w:ins>
    </w:p>
    <w:p w:rsidR="009E73A1" w:rsidRPr="000C5505" w:rsidRDefault="009E73A1" w:rsidP="000C5505">
      <w:pPr>
        <w:shd w:val="clear" w:color="auto" w:fill="FFFFFF"/>
        <w:spacing w:after="0" w:line="240" w:lineRule="atLeast"/>
        <w:textAlignment w:val="baseline"/>
        <w:outlineLvl w:val="2"/>
        <w:rPr>
          <w:ins w:id="7" w:author="Unknown"/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8" w:author="Unknown"/>
          <w:rFonts w:ascii="Arial" w:eastAsia="Times New Roman" w:hAnsi="Arial" w:cs="Arial"/>
          <w:color w:val="666666"/>
          <w:sz w:val="36"/>
          <w:szCs w:val="36"/>
        </w:rPr>
      </w:pPr>
      <w:ins w:id="9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Step 1: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Set the endpoints of the line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(x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1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, y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1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)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and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(x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2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, y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2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).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0" w:author="Unknown"/>
          <w:rFonts w:ascii="Arial" w:eastAsia="Times New Roman" w:hAnsi="Arial" w:cs="Arial"/>
          <w:color w:val="666666"/>
          <w:sz w:val="36"/>
          <w:szCs w:val="36"/>
        </w:rPr>
      </w:pPr>
      <w:ins w:id="11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Step 2: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Calculate the value of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p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1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, p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2</w:t>
        </w:r>
        <w:proofErr w:type="gramStart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,p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3</w:t>
        </w:r>
        <w:proofErr w:type="gramEnd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, p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4 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softHyphen/>
          <w:t>and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q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1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, q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2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, q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3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,q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4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.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2" w:author="Unknown"/>
          <w:rFonts w:ascii="Arial" w:eastAsia="Times New Roman" w:hAnsi="Arial" w:cs="Arial"/>
          <w:color w:val="666666"/>
          <w:sz w:val="36"/>
          <w:szCs w:val="36"/>
        </w:rPr>
      </w:pPr>
      <w:ins w:id="13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Step 3: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Now we calculate the value of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t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4" w:author="Unknown"/>
          <w:rFonts w:ascii="Arial" w:eastAsia="Times New Roman" w:hAnsi="Arial" w:cs="Arial"/>
          <w:color w:val="666666"/>
          <w:sz w:val="36"/>
          <w:szCs w:val="36"/>
        </w:rPr>
      </w:pPr>
      <w:ins w:id="15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               t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1 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= 0 (For initial point)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6" w:author="Unknown"/>
          <w:rFonts w:ascii="Arial" w:eastAsia="Times New Roman" w:hAnsi="Arial" w:cs="Arial"/>
          <w:color w:val="666666"/>
          <w:sz w:val="36"/>
          <w:szCs w:val="36"/>
        </w:rPr>
      </w:pPr>
      <w:ins w:id="17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               t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2 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= 1 (For final point)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8" w:author="Unknown"/>
          <w:rFonts w:ascii="Arial" w:eastAsia="Times New Roman" w:hAnsi="Arial" w:cs="Arial"/>
          <w:color w:val="666666"/>
          <w:sz w:val="36"/>
          <w:szCs w:val="36"/>
        </w:rPr>
      </w:pPr>
      <w:ins w:id="19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Step 4: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Now, we have to calculate the value of </w:t>
        </w:r>
        <w:proofErr w:type="spellStart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p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k</w:t>
        </w:r>
        <w:proofErr w:type="spellEnd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and </w:t>
        </w:r>
        <w:proofErr w:type="spellStart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q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k</w:t>
        </w:r>
        <w:proofErr w:type="spellEnd"/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20" w:author="Unknown"/>
          <w:rFonts w:ascii="Arial" w:eastAsia="Times New Roman" w:hAnsi="Arial" w:cs="Arial"/>
          <w:color w:val="666666"/>
          <w:sz w:val="36"/>
          <w:szCs w:val="36"/>
        </w:rPr>
      </w:pPr>
      <w:ins w:id="21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lastRenderedPageBreak/>
          <w:t>            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If  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22" w:author="Unknown"/>
          <w:rFonts w:ascii="Arial" w:eastAsia="Times New Roman" w:hAnsi="Arial" w:cs="Arial"/>
          <w:color w:val="666666"/>
          <w:sz w:val="36"/>
          <w:szCs w:val="36"/>
        </w:rPr>
      </w:pPr>
      <w:ins w:id="23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         </w:t>
        </w:r>
        <w:proofErr w:type="spellStart"/>
        <w:proofErr w:type="gramStart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p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k</w:t>
        </w:r>
        <w:proofErr w:type="spellEnd"/>
        <w:proofErr w:type="gramEnd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 0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24" w:author="Unknown"/>
          <w:rFonts w:ascii="Arial" w:eastAsia="Times New Roman" w:hAnsi="Arial" w:cs="Arial"/>
          <w:color w:val="666666"/>
          <w:sz w:val="36"/>
          <w:szCs w:val="36"/>
        </w:rPr>
      </w:pPr>
      <w:ins w:id="25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             </w:t>
        </w:r>
        <w:proofErr w:type="gram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then</w:t>
        </w:r>
        <w:proofErr w:type="gramEnd"/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26" w:author="Unknown"/>
          <w:rFonts w:ascii="Arial" w:eastAsia="Times New Roman" w:hAnsi="Arial" w:cs="Arial"/>
          <w:color w:val="666666"/>
          <w:sz w:val="36"/>
          <w:szCs w:val="36"/>
        </w:rPr>
      </w:pPr>
      <w:ins w:id="27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         {The line is parallel to the window}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28" w:author="Unknown"/>
          <w:rFonts w:ascii="Arial" w:eastAsia="Times New Roman" w:hAnsi="Arial" w:cs="Arial"/>
          <w:color w:val="666666"/>
          <w:sz w:val="36"/>
          <w:szCs w:val="36"/>
        </w:rPr>
      </w:pPr>
      <w:ins w:id="29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             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If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30" w:author="Unknown"/>
          <w:rFonts w:ascii="Arial" w:eastAsia="Times New Roman" w:hAnsi="Arial" w:cs="Arial"/>
          <w:color w:val="666666"/>
          <w:sz w:val="36"/>
          <w:szCs w:val="36"/>
        </w:rPr>
      </w:pPr>
      <w:ins w:id="31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 xml:space="preserve">                     </w:t>
        </w:r>
        <w:proofErr w:type="spellStart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Q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k</w:t>
        </w:r>
        <w:proofErr w:type="spellEnd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&lt; 0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32" w:author="Unknown"/>
          <w:rFonts w:ascii="Arial" w:eastAsia="Times New Roman" w:hAnsi="Arial" w:cs="Arial"/>
          <w:color w:val="666666"/>
          <w:sz w:val="36"/>
          <w:szCs w:val="36"/>
        </w:rPr>
      </w:pPr>
      <w:ins w:id="33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               </w:t>
        </w:r>
        <w:proofErr w:type="gram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then</w:t>
        </w:r>
        <w:proofErr w:type="gramEnd"/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34" w:author="Unknown"/>
          <w:rFonts w:ascii="Arial" w:eastAsia="Times New Roman" w:hAnsi="Arial" w:cs="Arial"/>
          <w:color w:val="666666"/>
          <w:sz w:val="36"/>
          <w:szCs w:val="36"/>
        </w:rPr>
      </w:pPr>
      <w:ins w:id="35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            {The line is completely outside the window}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36" w:author="Unknown"/>
          <w:rFonts w:ascii="Arial" w:eastAsia="Times New Roman" w:hAnsi="Arial" w:cs="Arial"/>
          <w:color w:val="666666"/>
          <w:sz w:val="36"/>
          <w:szCs w:val="36"/>
        </w:rPr>
      </w:pPr>
      <w:ins w:id="37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Step 5: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If we have non zero value of </w:t>
        </w:r>
        <w:proofErr w:type="spellStart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p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k</w:t>
        </w:r>
        <w:proofErr w:type="spellEnd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–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38" w:author="Unknown"/>
          <w:rFonts w:ascii="Arial" w:eastAsia="Times New Roman" w:hAnsi="Arial" w:cs="Arial"/>
          <w:color w:val="666666"/>
          <w:sz w:val="36"/>
          <w:szCs w:val="36"/>
        </w:rPr>
      </w:pPr>
      <w:ins w:id="39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                   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If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40" w:author="Unknown"/>
          <w:rFonts w:ascii="Arial" w:eastAsia="Times New Roman" w:hAnsi="Arial" w:cs="Arial"/>
          <w:color w:val="666666"/>
          <w:sz w:val="36"/>
          <w:szCs w:val="36"/>
        </w:rPr>
      </w:pPr>
      <w:ins w:id="41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          </w:t>
        </w:r>
        <w:proofErr w:type="spellStart"/>
        <w:proofErr w:type="gramStart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p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k</w:t>
        </w:r>
        <w:proofErr w:type="spellEnd"/>
        <w:proofErr w:type="gramEnd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&lt; 0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42" w:author="Unknown"/>
          <w:rFonts w:ascii="Arial" w:eastAsia="Times New Roman" w:hAnsi="Arial" w:cs="Arial"/>
          <w:color w:val="666666"/>
          <w:sz w:val="36"/>
          <w:szCs w:val="36"/>
        </w:rPr>
      </w:pPr>
      <w:ins w:id="43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 xml:space="preserve">           </w:t>
        </w:r>
        <w:proofErr w:type="gram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then</w:t>
        </w:r>
        <w:proofErr w:type="gramEnd"/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44" w:author="Unknown"/>
          <w:rFonts w:ascii="Arial" w:eastAsia="Times New Roman" w:hAnsi="Arial" w:cs="Arial"/>
          <w:color w:val="666666"/>
          <w:sz w:val="36"/>
          <w:szCs w:val="36"/>
        </w:rPr>
      </w:pPr>
      <w:ins w:id="45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         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t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1 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 xml:space="preserve">= max (0, </w:t>
        </w:r>
        <w:proofErr w:type="spellStart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q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k</w:t>
        </w:r>
        <w:proofErr w:type="spellEnd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 xml:space="preserve">/ </w:t>
        </w:r>
        <w:proofErr w:type="spellStart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p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k</w:t>
        </w:r>
        <w:proofErr w:type="spellEnd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)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46" w:author="Unknown"/>
          <w:rFonts w:ascii="Arial" w:eastAsia="Times New Roman" w:hAnsi="Arial" w:cs="Arial"/>
          <w:color w:val="666666"/>
          <w:sz w:val="36"/>
          <w:szCs w:val="36"/>
        </w:rPr>
      </w:pPr>
      <w:ins w:id="47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 If  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48" w:author="Unknown"/>
          <w:rFonts w:ascii="Arial" w:eastAsia="Times New Roman" w:hAnsi="Arial" w:cs="Arial"/>
          <w:color w:val="666666"/>
          <w:sz w:val="36"/>
          <w:szCs w:val="36"/>
        </w:rPr>
      </w:pPr>
      <w:ins w:id="49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          </w:t>
        </w:r>
        <w:proofErr w:type="spellStart"/>
        <w:proofErr w:type="gramStart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p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k</w:t>
        </w:r>
        <w:proofErr w:type="spellEnd"/>
        <w:proofErr w:type="gramEnd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&gt; 0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50" w:author="Unknown"/>
          <w:rFonts w:ascii="Arial" w:eastAsia="Times New Roman" w:hAnsi="Arial" w:cs="Arial"/>
          <w:color w:val="666666"/>
          <w:sz w:val="36"/>
          <w:szCs w:val="36"/>
        </w:rPr>
      </w:pPr>
      <w:ins w:id="51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            </w:t>
        </w:r>
        <w:proofErr w:type="gram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then</w:t>
        </w:r>
        <w:proofErr w:type="gramEnd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  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52" w:author="Unknown"/>
          <w:rFonts w:ascii="Arial" w:eastAsia="Times New Roman" w:hAnsi="Arial" w:cs="Arial"/>
          <w:color w:val="666666"/>
          <w:sz w:val="36"/>
          <w:szCs w:val="36"/>
        </w:rPr>
      </w:pPr>
      <w:ins w:id="53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                      t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2 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 xml:space="preserve">= min (1, </w:t>
        </w:r>
        <w:proofErr w:type="spellStart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q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k</w:t>
        </w:r>
        <w:proofErr w:type="spellEnd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 xml:space="preserve">/ </w:t>
        </w:r>
        <w:proofErr w:type="spellStart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p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k</w:t>
        </w:r>
        <w:proofErr w:type="spellEnd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)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54" w:author="Unknown"/>
          <w:rFonts w:ascii="Arial" w:eastAsia="Times New Roman" w:hAnsi="Arial" w:cs="Arial"/>
          <w:color w:val="666666"/>
          <w:sz w:val="36"/>
          <w:szCs w:val="36"/>
        </w:rPr>
      </w:pPr>
      <w:ins w:id="55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Now, if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t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1 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&lt; t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2 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{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If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 t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1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value is changed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56" w:author="Unknown"/>
          <w:rFonts w:ascii="Arial" w:eastAsia="Times New Roman" w:hAnsi="Arial" w:cs="Arial"/>
          <w:color w:val="666666"/>
          <w:sz w:val="36"/>
          <w:szCs w:val="36"/>
        </w:rPr>
      </w:pPr>
      <w:ins w:id="57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                        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Then the first point is outside the window.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58" w:author="Unknown"/>
          <w:rFonts w:ascii="Arial" w:eastAsia="Times New Roman" w:hAnsi="Arial" w:cs="Arial"/>
          <w:color w:val="666666"/>
          <w:sz w:val="36"/>
          <w:szCs w:val="36"/>
        </w:rPr>
      </w:pPr>
      <w:ins w:id="59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 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                    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If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t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2 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value is changed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60" w:author="Unknown"/>
          <w:rFonts w:ascii="Arial" w:eastAsia="Times New Roman" w:hAnsi="Arial" w:cs="Arial"/>
          <w:color w:val="666666"/>
          <w:sz w:val="36"/>
          <w:szCs w:val="36"/>
        </w:rPr>
      </w:pPr>
      <w:ins w:id="61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               Then the second point is outside the window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}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62" w:author="Unknown"/>
          <w:rFonts w:ascii="Arial" w:eastAsia="Times New Roman" w:hAnsi="Arial" w:cs="Arial"/>
          <w:color w:val="666666"/>
          <w:sz w:val="36"/>
          <w:szCs w:val="36"/>
        </w:rPr>
      </w:pPr>
      <w:ins w:id="63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 xml:space="preserve">        </w:t>
        </w:r>
        <w:proofErr w:type="gram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else</w:t>
        </w:r>
        <w:proofErr w:type="gramEnd"/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64" w:author="Unknown"/>
          <w:rFonts w:ascii="Arial" w:eastAsia="Times New Roman" w:hAnsi="Arial" w:cs="Arial"/>
          <w:color w:val="666666"/>
          <w:sz w:val="36"/>
          <w:szCs w:val="36"/>
        </w:rPr>
      </w:pPr>
      <w:ins w:id="65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    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t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1 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&gt; t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  <w:vertAlign w:val="subscript"/>
          </w:rPr>
          <w:t>2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66" w:author="Unknown"/>
          <w:rFonts w:ascii="Arial" w:eastAsia="Times New Roman" w:hAnsi="Arial" w:cs="Arial"/>
          <w:color w:val="666666"/>
          <w:sz w:val="36"/>
          <w:szCs w:val="36"/>
        </w:rPr>
      </w:pPr>
      <w:ins w:id="67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 xml:space="preserve">        </w:t>
        </w:r>
        <w:proofErr w:type="gram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then</w:t>
        </w:r>
        <w:proofErr w:type="gramEnd"/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68" w:author="Unknown"/>
          <w:rFonts w:ascii="Arial" w:eastAsia="Times New Roman" w:hAnsi="Arial" w:cs="Arial"/>
          <w:color w:val="666666"/>
          <w:sz w:val="36"/>
          <w:szCs w:val="36"/>
        </w:rPr>
      </w:pPr>
      <w:ins w:id="69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      {Line is completely outside the window}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70" w:author="Unknown"/>
          <w:rFonts w:ascii="Arial" w:eastAsia="Times New Roman" w:hAnsi="Arial" w:cs="Arial"/>
          <w:color w:val="666666"/>
          <w:sz w:val="36"/>
          <w:szCs w:val="36"/>
        </w:rPr>
      </w:pPr>
      <w:ins w:id="71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Step 6: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Stop.</w:t>
        </w:r>
      </w:ins>
    </w:p>
    <w:p w:rsidR="0087407F" w:rsidRDefault="0087407F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</w:rPr>
      </w:pPr>
    </w:p>
    <w:p w:rsidR="0087407F" w:rsidRDefault="0087407F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</w:rPr>
      </w:pPr>
    </w:p>
    <w:p w:rsidR="0087407F" w:rsidRDefault="0087407F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</w:rPr>
      </w:pPr>
    </w:p>
    <w:p w:rsidR="0087407F" w:rsidRDefault="0087407F" w:rsidP="000C55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36"/>
          <w:szCs w:val="36"/>
        </w:rPr>
      </w:pPr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72" w:author="Unknown"/>
          <w:rFonts w:ascii="Arial" w:eastAsia="Times New Roman" w:hAnsi="Arial" w:cs="Arial"/>
          <w:color w:val="666666"/>
          <w:sz w:val="36"/>
          <w:szCs w:val="36"/>
        </w:rPr>
      </w:pPr>
      <w:ins w:id="73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lastRenderedPageBreak/>
          <w:t>Example: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74" w:author="Unknown"/>
          <w:rFonts w:ascii="Arial" w:eastAsia="Times New Roman" w:hAnsi="Arial" w:cs="Arial"/>
          <w:color w:val="666666"/>
          <w:sz w:val="36"/>
          <w:szCs w:val="36"/>
        </w:rPr>
      </w:pPr>
      <w:ins w:id="75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 xml:space="preserve">Let a rectangular window size with (5, 9). </w:t>
        </w:r>
        <w:proofErr w:type="gram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The points of the line are (4, 12) and (8, 8).</w:t>
        </w:r>
        <w:proofErr w:type="gramEnd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 xml:space="preserve"> Use the Liang- </w:t>
        </w:r>
        <w:proofErr w:type="spell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Barsky</w:t>
        </w:r>
        <w:proofErr w:type="spellEnd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 xml:space="preserve"> algorithm to clip the line and find the intersection point.   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76" w:author="Unknown"/>
          <w:rFonts w:ascii="Arial" w:eastAsia="Times New Roman" w:hAnsi="Arial" w:cs="Arial"/>
          <w:color w:val="666666"/>
          <w:sz w:val="36"/>
          <w:szCs w:val="36"/>
        </w:rPr>
      </w:pPr>
      <w:ins w:id="77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Solution: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78" w:author="Unknown"/>
          <w:rFonts w:ascii="Arial" w:eastAsia="Times New Roman" w:hAnsi="Arial" w:cs="Arial"/>
          <w:color w:val="666666"/>
          <w:sz w:val="36"/>
          <w:szCs w:val="36"/>
        </w:rPr>
      </w:pPr>
      <w:ins w:id="79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We have,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80" w:author="Unknown"/>
          <w:rFonts w:ascii="Arial" w:eastAsia="Times New Roman" w:hAnsi="Arial" w:cs="Arial"/>
          <w:color w:val="666666"/>
          <w:sz w:val="36"/>
          <w:szCs w:val="36"/>
        </w:rPr>
      </w:pPr>
      <w:ins w:id="81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The initial point of the line (p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) = (4, 12)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82" w:author="Unknown"/>
          <w:rFonts w:ascii="Arial" w:eastAsia="Times New Roman" w:hAnsi="Arial" w:cs="Arial"/>
          <w:color w:val="666666"/>
          <w:sz w:val="36"/>
          <w:szCs w:val="36"/>
        </w:rPr>
      </w:pPr>
      <w:ins w:id="83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The ending point of the line (p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2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) = (8, 8)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84" w:author="Unknown"/>
          <w:rFonts w:ascii="Arial" w:eastAsia="Times New Roman" w:hAnsi="Arial" w:cs="Arial"/>
          <w:color w:val="666666"/>
          <w:sz w:val="36"/>
          <w:szCs w:val="36"/>
        </w:rPr>
      </w:pPr>
      <w:ins w:id="85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</w:t>
        </w:r>
        <w:proofErr w:type="gram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x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</w:t>
        </w:r>
        <w:proofErr w:type="gramEnd"/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4, x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2 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8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86" w:author="Unknown"/>
          <w:rFonts w:ascii="Arial" w:eastAsia="Times New Roman" w:hAnsi="Arial" w:cs="Arial"/>
          <w:color w:val="666666"/>
          <w:sz w:val="36"/>
          <w:szCs w:val="36"/>
        </w:rPr>
      </w:pPr>
      <w:ins w:id="87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y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12, y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2 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8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88" w:author="Unknown"/>
          <w:rFonts w:ascii="Arial" w:eastAsia="Times New Roman" w:hAnsi="Arial" w:cs="Arial"/>
          <w:color w:val="666666"/>
          <w:sz w:val="36"/>
          <w:szCs w:val="36"/>
        </w:rPr>
      </w:pPr>
      <w:proofErr w:type="spellStart"/>
      <w:ins w:id="89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xw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softHyphen/>
          <w:t>min</w:t>
        </w:r>
        <w:proofErr w:type="spellEnd"/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 xml:space="preserve">= 5, </w:t>
        </w:r>
        <w:proofErr w:type="spell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xw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softHyphen/>
          <w:t>max</w:t>
        </w:r>
        <w:proofErr w:type="spellEnd"/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9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90" w:author="Unknown"/>
          <w:rFonts w:ascii="Arial" w:eastAsia="Times New Roman" w:hAnsi="Arial" w:cs="Arial"/>
          <w:color w:val="666666"/>
          <w:sz w:val="36"/>
          <w:szCs w:val="36"/>
        </w:rPr>
      </w:pPr>
      <w:proofErr w:type="spellStart"/>
      <w:ins w:id="91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yw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softHyphen/>
          <w:t>min</w:t>
        </w:r>
        <w:proofErr w:type="spellEnd"/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 xml:space="preserve">= 5, </w:t>
        </w:r>
        <w:proofErr w:type="spell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yw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softHyphen/>
          <w:t>max</w:t>
        </w:r>
        <w:proofErr w:type="spellEnd"/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9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92" w:author="Unknown"/>
          <w:rFonts w:ascii="Arial" w:eastAsia="Times New Roman" w:hAnsi="Arial" w:cs="Arial"/>
          <w:color w:val="666666"/>
          <w:sz w:val="36"/>
          <w:szCs w:val="36"/>
        </w:rPr>
      </w:pPr>
      <w:ins w:id="93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Step 1: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We have to calculate the value of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▲x </w:t>
        </w:r>
        <w:proofErr w:type="spell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and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▲y</w:t>
        </w:r>
        <w:proofErr w:type="spellEnd"/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-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94" w:author="Unknown"/>
          <w:rFonts w:ascii="Arial" w:eastAsia="Times New Roman" w:hAnsi="Arial" w:cs="Arial"/>
          <w:color w:val="666666"/>
          <w:sz w:val="36"/>
          <w:szCs w:val="36"/>
        </w:rPr>
      </w:pPr>
      <w:ins w:id="95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              ▲x =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x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2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– x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8-4 = 4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96" w:author="Unknown"/>
          <w:rFonts w:ascii="Arial" w:eastAsia="Times New Roman" w:hAnsi="Arial" w:cs="Arial"/>
          <w:color w:val="666666"/>
          <w:sz w:val="36"/>
          <w:szCs w:val="36"/>
        </w:rPr>
      </w:pPr>
      <w:ins w:id="97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   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▲y =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y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2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– y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8-12 = -4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98" w:author="Unknown"/>
          <w:rFonts w:ascii="Arial" w:eastAsia="Times New Roman" w:hAnsi="Arial" w:cs="Arial"/>
          <w:color w:val="666666"/>
          <w:sz w:val="36"/>
          <w:szCs w:val="36"/>
        </w:rPr>
      </w:pPr>
      <w:ins w:id="99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Step 2: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Now, we will calculate-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00" w:author="Unknown"/>
          <w:rFonts w:ascii="Arial" w:eastAsia="Times New Roman" w:hAnsi="Arial" w:cs="Arial"/>
          <w:color w:val="666666"/>
          <w:sz w:val="36"/>
          <w:szCs w:val="36"/>
        </w:rPr>
      </w:pPr>
      <w:ins w:id="101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     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-4              q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4-5 = -1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02" w:author="Unknown"/>
          <w:rFonts w:ascii="Arial" w:eastAsia="Times New Roman" w:hAnsi="Arial" w:cs="Arial"/>
          <w:color w:val="666666"/>
          <w:sz w:val="36"/>
          <w:szCs w:val="36"/>
        </w:rPr>
      </w:pPr>
      <w:ins w:id="103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     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2 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4                q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2 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9-4 = 5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04" w:author="Unknown"/>
          <w:rFonts w:ascii="Arial" w:eastAsia="Times New Roman" w:hAnsi="Arial" w:cs="Arial"/>
          <w:color w:val="666666"/>
          <w:sz w:val="36"/>
          <w:szCs w:val="36"/>
        </w:rPr>
      </w:pPr>
      <w:ins w:id="105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     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3 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4                q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3 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12-5 = 7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06" w:author="Unknown"/>
          <w:rFonts w:ascii="Arial" w:eastAsia="Times New Roman" w:hAnsi="Arial" w:cs="Arial"/>
          <w:color w:val="666666"/>
          <w:sz w:val="36"/>
          <w:szCs w:val="36"/>
        </w:rPr>
      </w:pPr>
      <w:ins w:id="107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     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4 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-4               q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4 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 9-12 = -3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08" w:author="Unknown"/>
          <w:rFonts w:ascii="Arial" w:eastAsia="Times New Roman" w:hAnsi="Arial" w:cs="Arial"/>
          <w:color w:val="666666"/>
          <w:sz w:val="36"/>
          <w:szCs w:val="36"/>
        </w:rPr>
      </w:pPr>
      <w:ins w:id="109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Step 3: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Now we will calculate t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value</w:t>
        </w:r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–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10" w:author="Unknown"/>
          <w:rFonts w:ascii="Arial" w:eastAsia="Times New Roman" w:hAnsi="Arial" w:cs="Arial"/>
          <w:color w:val="666666"/>
          <w:sz w:val="36"/>
          <w:szCs w:val="36"/>
        </w:rPr>
      </w:pPr>
      <w:ins w:id="111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 If 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, 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4 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&lt; 0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12" w:author="Unknown"/>
          <w:rFonts w:ascii="Arial" w:eastAsia="Times New Roman" w:hAnsi="Arial" w:cs="Arial"/>
          <w:color w:val="666666"/>
          <w:sz w:val="36"/>
          <w:szCs w:val="36"/>
        </w:rPr>
      </w:pPr>
      <w:ins w:id="113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 Then t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 xml:space="preserve">=max (0, </w:t>
        </w:r>
        <w:proofErr w:type="spell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q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k</w:t>
        </w:r>
        <w:proofErr w:type="spellEnd"/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/</w:t>
        </w:r>
        <w:proofErr w:type="spell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k</w:t>
        </w:r>
        <w:proofErr w:type="spellEnd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)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14" w:author="Unknown"/>
          <w:rFonts w:ascii="Arial" w:eastAsia="Times New Roman" w:hAnsi="Arial" w:cs="Arial"/>
          <w:color w:val="666666"/>
          <w:sz w:val="36"/>
          <w:szCs w:val="36"/>
        </w:rPr>
      </w:pPr>
      <w:ins w:id="115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                    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=max (0, q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/p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, q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4 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/p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4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)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16" w:author="Unknown"/>
          <w:rFonts w:ascii="Arial" w:eastAsia="Times New Roman" w:hAnsi="Arial" w:cs="Arial"/>
          <w:color w:val="666666"/>
          <w:sz w:val="36"/>
          <w:szCs w:val="36"/>
        </w:rPr>
      </w:pPr>
      <w:ins w:id="117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 xml:space="preserve">              =max (0, 1/4, </w:t>
        </w:r>
        <w:proofErr w:type="gram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3</w:t>
        </w:r>
        <w:proofErr w:type="gramEnd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/4)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18" w:author="Unknown"/>
          <w:rFonts w:ascii="Arial" w:eastAsia="Times New Roman" w:hAnsi="Arial" w:cs="Arial"/>
          <w:color w:val="666666"/>
          <w:sz w:val="36"/>
          <w:szCs w:val="36"/>
        </w:rPr>
      </w:pPr>
      <w:ins w:id="119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 t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= 3/4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20" w:author="Unknown"/>
          <w:rFonts w:ascii="Arial" w:eastAsia="Times New Roman" w:hAnsi="Arial" w:cs="Arial"/>
          <w:color w:val="666666"/>
          <w:sz w:val="36"/>
          <w:szCs w:val="36"/>
        </w:rPr>
      </w:pPr>
      <w:ins w:id="121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If 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2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, 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3 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&gt; 0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22" w:author="Unknown"/>
          <w:rFonts w:ascii="Arial" w:eastAsia="Times New Roman" w:hAnsi="Arial" w:cs="Arial"/>
          <w:color w:val="666666"/>
          <w:sz w:val="36"/>
          <w:szCs w:val="36"/>
        </w:rPr>
      </w:pPr>
      <w:ins w:id="123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Then t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2 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 xml:space="preserve">= min (1, </w:t>
        </w:r>
        <w:proofErr w:type="spell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q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k</w:t>
        </w:r>
        <w:proofErr w:type="spellEnd"/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/</w:t>
        </w:r>
        <w:proofErr w:type="spellStart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k</w:t>
        </w:r>
        <w:proofErr w:type="spellEnd"/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)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24" w:author="Unknown"/>
          <w:rFonts w:ascii="Arial" w:eastAsia="Times New Roman" w:hAnsi="Arial" w:cs="Arial"/>
          <w:color w:val="666666"/>
          <w:sz w:val="36"/>
          <w:szCs w:val="36"/>
        </w:rPr>
      </w:pPr>
      <w:ins w:id="125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 = min (1, q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2 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/p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2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, q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3 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/p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3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)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26" w:author="Unknown"/>
          <w:rFonts w:ascii="Arial" w:eastAsia="Times New Roman" w:hAnsi="Arial" w:cs="Arial"/>
          <w:color w:val="666666"/>
          <w:sz w:val="36"/>
          <w:szCs w:val="36"/>
        </w:rPr>
      </w:pPr>
      <w:ins w:id="127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  = min (1, 5/4, 7/4)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28" w:author="Unknown"/>
          <w:rFonts w:ascii="Arial" w:eastAsia="Times New Roman" w:hAnsi="Arial" w:cs="Arial"/>
          <w:color w:val="666666"/>
          <w:sz w:val="36"/>
          <w:szCs w:val="36"/>
        </w:rPr>
      </w:pPr>
      <w:ins w:id="129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 t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2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= 1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30" w:author="Unknown"/>
          <w:rFonts w:ascii="Arial" w:eastAsia="Times New Roman" w:hAnsi="Arial" w:cs="Arial"/>
          <w:color w:val="666666"/>
          <w:sz w:val="36"/>
          <w:szCs w:val="36"/>
        </w:rPr>
      </w:pPr>
      <w:ins w:id="131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lastRenderedPageBreak/>
          <w:t>Step 4: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Now, we have to calculate the intersection point.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32" w:author="Unknown"/>
          <w:rFonts w:ascii="Arial" w:eastAsia="Times New Roman" w:hAnsi="Arial" w:cs="Arial"/>
          <w:color w:val="666666"/>
          <w:sz w:val="36"/>
          <w:szCs w:val="36"/>
        </w:rPr>
      </w:pPr>
      <w:ins w:id="133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           x = x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+ t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1. 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▲x= 4+ 3/4 * 4 = 7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34" w:author="Unknown"/>
          <w:rFonts w:ascii="Arial" w:eastAsia="Times New Roman" w:hAnsi="Arial" w:cs="Arial"/>
          <w:color w:val="666666"/>
          <w:sz w:val="36"/>
          <w:szCs w:val="36"/>
        </w:rPr>
      </w:pPr>
      <w:ins w:id="135" w:author="Unknown"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                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y = y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+ t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  <w:vertAlign w:val="subscript"/>
          </w:rPr>
          <w:t>1. </w:t>
        </w:r>
        <w:r w:rsidRPr="000C5505">
          <w:rPr>
            <w:rFonts w:ascii="Arial" w:eastAsia="Times New Roman" w:hAnsi="Arial" w:cs="Arial"/>
            <w:color w:val="666666"/>
            <w:sz w:val="36"/>
            <w:szCs w:val="36"/>
          </w:rPr>
          <w:t>▲y= 12+ 3/4 *(-4) = 9</w:t>
        </w:r>
      </w:ins>
    </w:p>
    <w:p w:rsidR="000C5505" w:rsidRPr="000C5505" w:rsidRDefault="000C5505" w:rsidP="000C5505">
      <w:pPr>
        <w:shd w:val="clear" w:color="auto" w:fill="FFFFFF"/>
        <w:spacing w:after="0" w:line="240" w:lineRule="auto"/>
        <w:textAlignment w:val="baseline"/>
        <w:rPr>
          <w:ins w:id="136" w:author="Unknown"/>
          <w:rFonts w:ascii="Arial" w:eastAsia="Times New Roman" w:hAnsi="Arial" w:cs="Arial"/>
          <w:color w:val="666666"/>
          <w:sz w:val="36"/>
          <w:szCs w:val="36"/>
        </w:rPr>
      </w:pPr>
      <w:ins w:id="137" w:author="Unknown">
        <w:r w:rsidRPr="009E73A1">
          <w:rPr>
            <w:rFonts w:ascii="Arial" w:eastAsia="Times New Roman" w:hAnsi="Arial" w:cs="Arial"/>
            <w:b/>
            <w:bCs/>
            <w:color w:val="666666"/>
            <w:sz w:val="36"/>
            <w:szCs w:val="36"/>
          </w:rPr>
          <w:t>The coordinates intersection point = (7, 9)</w:t>
        </w:r>
      </w:ins>
    </w:p>
    <w:p w:rsidR="00E17799" w:rsidRPr="009E73A1" w:rsidRDefault="000C5505" w:rsidP="000C5505">
      <w:pPr>
        <w:rPr>
          <w:sz w:val="36"/>
          <w:szCs w:val="36"/>
        </w:rPr>
      </w:pPr>
      <w:r w:rsidRPr="009E73A1"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3810000" cy="3990975"/>
            <wp:effectExtent l="19050" t="0" r="0" b="0"/>
            <wp:docPr id="1" name="Picture 1" descr="Line Clippi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 Clipping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3A1"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914775" cy="3914775"/>
            <wp:effectExtent l="19050" t="0" r="9525" b="0"/>
            <wp:docPr id="2" name="Picture 2" descr="Line Clippi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 Clipping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7799" w:rsidRPr="009E73A1" w:rsidSect="00E1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E4D35"/>
    <w:multiLevelType w:val="multilevel"/>
    <w:tmpl w:val="55CA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5505"/>
    <w:rsid w:val="000C5505"/>
    <w:rsid w:val="002E14D7"/>
    <w:rsid w:val="0087407F"/>
    <w:rsid w:val="009E73A1"/>
    <w:rsid w:val="00E17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799"/>
  </w:style>
  <w:style w:type="paragraph" w:styleId="Heading3">
    <w:name w:val="heading 3"/>
    <w:basedOn w:val="Normal"/>
    <w:link w:val="Heading3Char"/>
    <w:uiPriority w:val="9"/>
    <w:qFormat/>
    <w:rsid w:val="000C5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55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55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2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2020-11-25T07:05:00Z</dcterms:created>
  <dcterms:modified xsi:type="dcterms:W3CDTF">2020-11-25T07:16:00Z</dcterms:modified>
</cp:coreProperties>
</file>